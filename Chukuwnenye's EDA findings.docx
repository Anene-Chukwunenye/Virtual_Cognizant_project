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B233FB" w:rsidR="00173F89" w:rsidDel="00217254" w:rsidRDefault="00F95485">
      <w:pPr>
        <w:rPr>
          <w:del w:id="0" w:author="Author"/>
        </w:rPr>
      </w:pPr>
      <w:r>
        <w:t>Dear</w:t>
      </w:r>
      <w:ins w:id="1" w:author="Author">
        <w:r w:rsidR="00217254">
          <w:t xml:space="preserve"> </w:t>
        </w:r>
        <w:r w:rsidR="00217254" w:rsidRPr="00410384">
          <w:rPr>
            <w:rPrChange w:id="2" w:author="Author">
              <w:rPr>
                <w:rFonts w:ascii="Open Sans" w:hAnsi="Open Sans" w:cs="Open Sans"/>
                <w:color w:val="333333"/>
                <w:sz w:val="23"/>
                <w:szCs w:val="23"/>
                <w:shd w:val="clear" w:color="auto" w:fill="FAFAFA"/>
              </w:rPr>
            </w:rPrChange>
          </w:rPr>
          <w:t>Data Science team leader,</w:t>
        </w:r>
      </w:ins>
      <w:del w:id="3" w:author="Author">
        <w:r w:rsidDel="00217254">
          <w:delText xml:space="preserve"> [insert name of recipient],</w:delText>
        </w:r>
      </w:del>
    </w:p>
    <w:p w14:paraId="00000002" w14:textId="77777777" w:rsidR="00173F89" w:rsidRDefault="00173F89"/>
    <w:p w14:paraId="00000003" w14:textId="16DD1756" w:rsidR="00173F89" w:rsidRDefault="00F95485">
      <w:pPr>
        <w:rPr>
          <w:ins w:id="4" w:author="Author"/>
        </w:rPr>
      </w:pPr>
      <w:del w:id="5" w:author="Author">
        <w:r w:rsidDel="00E0737C">
          <w:delText>[Introduce the task that you’ve completed in 1 - 2 sentences]</w:delText>
        </w:r>
      </w:del>
    </w:p>
    <w:p w14:paraId="3AD4EDF9" w14:textId="1E17678C" w:rsidR="00E0737C" w:rsidRDefault="00E0737C">
      <w:pPr>
        <w:rPr>
          <w:ins w:id="6" w:author="Author"/>
        </w:rPr>
      </w:pPr>
      <w:ins w:id="7" w:author="Author">
        <w:r>
          <w:t>Introduction of the task:</w:t>
        </w:r>
      </w:ins>
    </w:p>
    <w:p w14:paraId="02EC3A28" w14:textId="77777777" w:rsidR="00E0737C" w:rsidRDefault="00E0737C">
      <w:pPr>
        <w:rPr>
          <w:ins w:id="8" w:author="Author"/>
        </w:rPr>
      </w:pPr>
    </w:p>
    <w:p w14:paraId="12D13ED4" w14:textId="1C3D5D30" w:rsidR="00B75C39" w:rsidRDefault="00B75C39">
      <w:ins w:id="9" w:author="Author">
        <w:r>
          <w:t>The task undertaken was in t</w:t>
        </w:r>
        <w:r w:rsidR="007350FE">
          <w:t xml:space="preserve">wo </w:t>
        </w:r>
        <w:r w:rsidR="00217254">
          <w:t>steps. The</w:t>
        </w:r>
        <w:r>
          <w:t xml:space="preserve"> first was to </w:t>
        </w:r>
        <w:r w:rsidR="007350FE">
          <w:t xml:space="preserve">obtain the data </w:t>
        </w:r>
        <w:r w:rsidR="00740387">
          <w:t xml:space="preserve">that would </w:t>
        </w:r>
        <w:del w:id="10" w:author="Author">
          <w:r w:rsidR="00217254" w:rsidDel="00740387">
            <w:delText xml:space="preserve">to </w:delText>
          </w:r>
        </w:del>
        <w:r w:rsidR="00217254">
          <w:t>be used</w:t>
        </w:r>
        <w:r w:rsidR="007350FE">
          <w:t xml:space="preserve"> for the project</w:t>
        </w:r>
        <w:r w:rsidR="00217254">
          <w:t>,</w:t>
        </w:r>
        <w:r w:rsidR="007350FE">
          <w:t xml:space="preserve"> this was achieved by downloading the dataset from a given URL.</w:t>
        </w:r>
        <w:r w:rsidR="00217254">
          <w:t xml:space="preserve"> </w:t>
        </w:r>
        <w:r w:rsidR="007350FE">
          <w:t>The next step wa</w:t>
        </w:r>
        <w:r w:rsidR="00740387">
          <w:t xml:space="preserve">s to </w:t>
        </w:r>
        <w:del w:id="11" w:author="Author">
          <w:r w:rsidR="007350FE" w:rsidDel="00740387">
            <w:delText xml:space="preserve">s </w:delText>
          </w:r>
        </w:del>
        <w:r w:rsidR="007350FE">
          <w:t>perform</w:t>
        </w:r>
        <w:del w:id="12" w:author="Author">
          <w:r w:rsidR="007350FE" w:rsidDel="00740387">
            <w:delText>ing</w:delText>
          </w:r>
        </w:del>
        <w:r w:rsidR="007350FE">
          <w:t xml:space="preserve"> an exploratory analysis on the dataset to </w:t>
        </w:r>
        <w:r w:rsidR="00740387">
          <w:t xml:space="preserve">properly </w:t>
        </w:r>
        <w:r w:rsidR="007350FE">
          <w:t>understand the data</w:t>
        </w:r>
        <w:r w:rsidR="00740387">
          <w:t>.</w:t>
        </w:r>
        <w:r w:rsidR="007350FE">
          <w:t xml:space="preserve"> </w:t>
        </w:r>
        <w:del w:id="13" w:author="Author">
          <w:r w:rsidR="007350FE" w:rsidDel="00740387">
            <w:delText>contained in it more properly.</w:delText>
          </w:r>
          <w:r w:rsidDel="00740387">
            <w:delText xml:space="preserve"> </w:delText>
          </w:r>
        </w:del>
      </w:ins>
    </w:p>
    <w:p w14:paraId="00000004" w14:textId="77777777" w:rsidR="00173F89" w:rsidRDefault="00173F89"/>
    <w:p w14:paraId="00000005" w14:textId="38AB01E3" w:rsidR="00173F89" w:rsidDel="00E0737C" w:rsidRDefault="00F95485" w:rsidP="00E0737C">
      <w:pPr>
        <w:rPr>
          <w:del w:id="14" w:author="Author"/>
        </w:rPr>
      </w:pPr>
      <w:del w:id="15" w:author="Author">
        <w:r w:rsidDel="00E0737C">
          <w:delText>[Summarize findings from your analysis in 3 - 5 bullet points]</w:delText>
        </w:r>
      </w:del>
    </w:p>
    <w:p w14:paraId="1374341D" w14:textId="3B7FD145" w:rsidR="00E0737C" w:rsidRDefault="00E0737C">
      <w:pPr>
        <w:rPr>
          <w:ins w:id="16" w:author="Author"/>
        </w:rPr>
      </w:pPr>
      <w:ins w:id="17" w:author="Author">
        <w:r>
          <w:t>Summary of findings from analysis:</w:t>
        </w:r>
      </w:ins>
    </w:p>
    <w:p w14:paraId="51C4203F" w14:textId="77777777" w:rsidR="00E0737C" w:rsidRDefault="00E0737C">
      <w:pPr>
        <w:rPr>
          <w:ins w:id="18" w:author="Author"/>
        </w:rPr>
      </w:pPr>
    </w:p>
    <w:p w14:paraId="61FE733F" w14:textId="7DA5279F" w:rsidR="00217254" w:rsidRDefault="00217254" w:rsidP="0065052A">
      <w:pPr>
        <w:pStyle w:val="ListParagraph"/>
        <w:numPr>
          <w:ilvl w:val="0"/>
          <w:numId w:val="1"/>
        </w:numPr>
        <w:rPr>
          <w:ins w:id="19" w:author="Author"/>
        </w:rPr>
        <w:pPrChange w:id="20" w:author="Author">
          <w:pPr>
            <w:pStyle w:val="ListParagraph"/>
            <w:numPr>
              <w:numId w:val="1"/>
            </w:numPr>
            <w:ind w:hanging="360"/>
          </w:pPr>
        </w:pPrChange>
      </w:pPr>
      <w:ins w:id="21" w:author="Author">
        <w:r>
          <w:t xml:space="preserve">The dataset has about </w:t>
        </w:r>
        <w:r w:rsidR="00345FED">
          <w:t xml:space="preserve">7829 </w:t>
        </w:r>
        <w:r>
          <w:t xml:space="preserve">rows and </w:t>
        </w:r>
        <w:r w:rsidR="00345FED">
          <w:t>9 columns</w:t>
        </w:r>
      </w:ins>
    </w:p>
    <w:p w14:paraId="11781551" w14:textId="623D3A9D" w:rsidR="00217254" w:rsidRDefault="00217254" w:rsidP="0065052A">
      <w:pPr>
        <w:pStyle w:val="ListParagraph"/>
        <w:numPr>
          <w:ilvl w:val="0"/>
          <w:numId w:val="1"/>
        </w:numPr>
        <w:rPr>
          <w:ins w:id="22" w:author="Author"/>
        </w:rPr>
        <w:pPrChange w:id="23" w:author="Author">
          <w:pPr>
            <w:pStyle w:val="ListParagraph"/>
            <w:numPr>
              <w:numId w:val="1"/>
            </w:numPr>
            <w:ind w:hanging="360"/>
          </w:pPr>
        </w:pPrChange>
      </w:pPr>
      <w:ins w:id="24" w:author="Author">
        <w:r>
          <w:t>The dataset does not contain any Null values</w:t>
        </w:r>
      </w:ins>
    </w:p>
    <w:p w14:paraId="4D8AD5E9" w14:textId="062E9F50" w:rsidR="00217254" w:rsidRDefault="00345FED" w:rsidP="0065052A">
      <w:pPr>
        <w:pStyle w:val="ListParagraph"/>
        <w:numPr>
          <w:ilvl w:val="0"/>
          <w:numId w:val="1"/>
        </w:numPr>
        <w:rPr>
          <w:ins w:id="25" w:author="Author"/>
        </w:rPr>
        <w:pPrChange w:id="26" w:author="Author">
          <w:pPr>
            <w:pStyle w:val="ListParagraph"/>
            <w:numPr>
              <w:numId w:val="1"/>
            </w:numPr>
            <w:ind w:hanging="360"/>
          </w:pPr>
        </w:pPrChange>
      </w:pPr>
      <w:ins w:id="27" w:author="Author">
        <w:r>
          <w:t>There are about 64 unique ‘’</w:t>
        </w:r>
        <w:del w:id="28" w:author="Author">
          <w:r w:rsidDel="00740387">
            <w:delText xml:space="preserve"> </w:delText>
          </w:r>
        </w:del>
        <w:r>
          <w:t>unit price’’</w:t>
        </w:r>
      </w:ins>
    </w:p>
    <w:p w14:paraId="45A280BA" w14:textId="5D4014DF" w:rsidR="00345FED" w:rsidRDefault="00345FED" w:rsidP="0065052A">
      <w:pPr>
        <w:pStyle w:val="ListParagraph"/>
        <w:numPr>
          <w:ilvl w:val="0"/>
          <w:numId w:val="1"/>
        </w:numPr>
        <w:pPrChange w:id="29" w:author="Author">
          <w:pPr/>
        </w:pPrChange>
      </w:pPr>
      <w:ins w:id="30" w:author="Author">
        <w:r>
          <w:t>The category ‘’fruit’’ has the highest count</w:t>
        </w:r>
        <w:r w:rsidR="00410384">
          <w:t xml:space="preserve"> while ‘’ spices and herbs’’ has the lowest count.</w:t>
        </w:r>
        <w:r>
          <w:t xml:space="preserve"> </w:t>
        </w:r>
      </w:ins>
    </w:p>
    <w:p w14:paraId="00000006" w14:textId="74865F5E" w:rsidR="00173F89" w:rsidRDefault="00173F89">
      <w:pPr>
        <w:rPr>
          <w:ins w:id="31" w:author="Author"/>
        </w:rPr>
      </w:pPr>
    </w:p>
    <w:p w14:paraId="75403620" w14:textId="318C1B83" w:rsidR="00E0737C" w:rsidRDefault="00E0737C">
      <w:pPr>
        <w:rPr>
          <w:ins w:id="32" w:author="Author"/>
        </w:rPr>
      </w:pPr>
      <w:ins w:id="33" w:author="Author">
        <w:r>
          <w:t>Recommendations:</w:t>
        </w:r>
      </w:ins>
    </w:p>
    <w:p w14:paraId="3666963D" w14:textId="77777777" w:rsidR="00E0737C" w:rsidRDefault="00E0737C"/>
    <w:p w14:paraId="00000007" w14:textId="4B64C92B" w:rsidR="00173F89" w:rsidDel="00E0737C" w:rsidRDefault="00F95485">
      <w:pPr>
        <w:rPr>
          <w:ins w:id="34" w:author="Author"/>
          <w:del w:id="35" w:author="Author"/>
        </w:rPr>
      </w:pPr>
      <w:del w:id="36" w:author="Author">
        <w:r w:rsidDel="00E0737C">
          <w:delText>[Provide your recommendations in up to 3 bullet points]</w:delText>
        </w:r>
      </w:del>
    </w:p>
    <w:p w14:paraId="4F7A9313" w14:textId="48920323" w:rsidR="00410384" w:rsidRDefault="009F22EB" w:rsidP="00410384">
      <w:pPr>
        <w:pStyle w:val="ListParagraph"/>
        <w:numPr>
          <w:ilvl w:val="0"/>
          <w:numId w:val="2"/>
        </w:numPr>
        <w:rPr>
          <w:ins w:id="37" w:author="Author"/>
        </w:rPr>
      </w:pPr>
      <w:ins w:id="38" w:author="Author">
        <w:r>
          <w:t xml:space="preserve">I would recommend that the dataset be more </w:t>
        </w:r>
        <w:del w:id="39" w:author="Author">
          <w:r w:rsidDel="00740387">
            <w:delText>certain</w:delText>
          </w:r>
        </w:del>
        <w:r w:rsidR="00740387">
          <w:t>precise</w:t>
        </w:r>
        <w:r>
          <w:t xml:space="preserve"> and include the</w:t>
        </w:r>
        <w:r w:rsidR="00740387">
          <w:t xml:space="preserve"> name of each</w:t>
        </w:r>
        <w:r>
          <w:t xml:space="preserve"> specific product</w:t>
        </w:r>
        <w:del w:id="40" w:author="Author">
          <w:r w:rsidDel="00740387">
            <w:delText>s</w:delText>
          </w:r>
        </w:del>
        <w:r>
          <w:t xml:space="preserve"> that was bought by </w:t>
        </w:r>
        <w:r w:rsidR="00740387">
          <w:t>the</w:t>
        </w:r>
        <w:del w:id="41" w:author="Author">
          <w:r w:rsidDel="00740387">
            <w:delText>each</w:delText>
          </w:r>
        </w:del>
        <w:r>
          <w:t xml:space="preserve"> customer</w:t>
        </w:r>
        <w:r w:rsidR="00740387">
          <w:t>s</w:t>
        </w:r>
        <w:r>
          <w:t>.</w:t>
        </w:r>
      </w:ins>
    </w:p>
    <w:p w14:paraId="34DE994A" w14:textId="5AA46647" w:rsidR="009F22EB" w:rsidDel="0018246B" w:rsidRDefault="009F22EB" w:rsidP="00410384">
      <w:pPr>
        <w:pStyle w:val="ListParagraph"/>
        <w:numPr>
          <w:ilvl w:val="0"/>
          <w:numId w:val="2"/>
        </w:numPr>
        <w:rPr>
          <w:ins w:id="42" w:author="Author"/>
          <w:moveFrom w:id="43" w:author="Author"/>
        </w:rPr>
      </w:pPr>
      <w:moveFromRangeStart w:id="44" w:author="Author" w:name="move122353524"/>
      <w:moveFrom w:id="45" w:author="Author">
        <w:ins w:id="46" w:author="Author">
          <w:r w:rsidDel="0018246B">
            <w:t>The size of dataset is moderate but I would recommend we gather more data</w:t>
          </w:r>
        </w:ins>
      </w:moveFrom>
    </w:p>
    <w:moveFromRangeEnd w:id="44"/>
    <w:p w14:paraId="5483E659" w14:textId="36896729" w:rsidR="009F22EB" w:rsidRDefault="00E22E54" w:rsidP="00410384">
      <w:pPr>
        <w:pStyle w:val="ListParagraph"/>
        <w:numPr>
          <w:ilvl w:val="0"/>
          <w:numId w:val="2"/>
        </w:numPr>
        <w:rPr>
          <w:ins w:id="47" w:author="Author"/>
        </w:rPr>
      </w:pPr>
      <w:ins w:id="48" w:author="Author">
        <w:r>
          <w:t xml:space="preserve">From the timestamp of the data, I realized that </w:t>
        </w:r>
        <w:r w:rsidR="00E0737C">
          <w:t>this entire dataset</w:t>
        </w:r>
        <w:r>
          <w:t xml:space="preserve"> was</w:t>
        </w:r>
        <w:del w:id="49" w:author="Author">
          <w:r w:rsidDel="0018246B">
            <w:delText xml:space="preserve"> the</w:delText>
          </w:r>
        </w:del>
        <w:r>
          <w:t xml:space="preserve"> data for</w:t>
        </w:r>
        <w:del w:id="50" w:author="Author">
          <w:r w:rsidR="00E0737C" w:rsidDel="0018246B">
            <w:delText xml:space="preserve"> just</w:delText>
          </w:r>
        </w:del>
        <w:r w:rsidR="00E0737C">
          <w:t xml:space="preserve"> a short time-frame.</w:t>
        </w:r>
        <w:r w:rsidR="004A629C">
          <w:t xml:space="preserve"> </w:t>
        </w:r>
        <w:del w:id="51" w:author="Author">
          <w:r w:rsidR="00E0737C" w:rsidDel="004A629C">
            <w:delText xml:space="preserve"> </w:delText>
          </w:r>
        </w:del>
        <w:r w:rsidR="00E0737C">
          <w:t>I would recommend that we get data that is spread across a larger stretch or period of time</w:t>
        </w:r>
        <w:r w:rsidR="0018246B">
          <w:t>,</w:t>
        </w:r>
        <w:del w:id="52" w:author="Author">
          <w:r w:rsidR="00E0737C" w:rsidDel="0018246B">
            <w:delText>.</w:delText>
          </w:r>
        </w:del>
        <w:r w:rsidR="00E0737C">
          <w:t xml:space="preserve"> </w:t>
        </w:r>
        <w:r w:rsidR="0018246B">
          <w:t>p</w:t>
        </w:r>
        <w:del w:id="53" w:author="Author">
          <w:r w:rsidR="00E0737C" w:rsidDel="0018246B">
            <w:delText>P</w:delText>
          </w:r>
        </w:del>
        <w:r w:rsidR="00E0737C">
          <w:t>referably between 2-3 years.</w:t>
        </w:r>
      </w:ins>
    </w:p>
    <w:p w14:paraId="58871963" w14:textId="4CD4C289" w:rsidR="0018246B" w:rsidRDefault="0018246B" w:rsidP="0018246B">
      <w:pPr>
        <w:pStyle w:val="ListParagraph"/>
        <w:numPr>
          <w:ilvl w:val="0"/>
          <w:numId w:val="2"/>
        </w:numPr>
        <w:rPr>
          <w:moveTo w:id="54" w:author="Author"/>
        </w:rPr>
      </w:pPr>
      <w:moveToRangeStart w:id="55" w:author="Author" w:name="move122353524"/>
      <w:moveTo w:id="56" w:author="Author">
        <w:r>
          <w:t>The size of dataset is moderate but I would recommend we gather more data</w:t>
        </w:r>
      </w:moveTo>
      <w:ins w:id="57" w:author="Author">
        <w:r>
          <w:t xml:space="preserve"> in order to better train our machine models.</w:t>
        </w:r>
      </w:ins>
    </w:p>
    <w:moveToRangeEnd w:id="55"/>
    <w:p w14:paraId="15D99DCA" w14:textId="77777777" w:rsidR="0018246B" w:rsidRDefault="0018246B" w:rsidP="004A629C">
      <w:pPr>
        <w:pStyle w:val="ListParagraph"/>
        <w:pPrChange w:id="58" w:author="Author">
          <w:pPr/>
        </w:pPrChange>
      </w:pPr>
    </w:p>
    <w:p w14:paraId="00000008" w14:textId="77777777" w:rsidR="00173F89" w:rsidRDefault="00173F89"/>
    <w:p w14:paraId="00000009" w14:textId="77777777" w:rsidR="00173F89" w:rsidRDefault="00F95485" w:rsidP="0065052A">
      <w:pPr>
        <w:spacing w:line="240" w:lineRule="auto"/>
        <w:pPrChange w:id="59" w:author="Author">
          <w:pPr/>
        </w:pPrChange>
      </w:pPr>
      <w:r>
        <w:t xml:space="preserve">Best regards, </w:t>
      </w:r>
    </w:p>
    <w:p w14:paraId="0000000A" w14:textId="77777777" w:rsidR="00173F89" w:rsidRDefault="00173F89" w:rsidP="0065052A">
      <w:pPr>
        <w:spacing w:line="240" w:lineRule="auto"/>
        <w:pPrChange w:id="60" w:author="Author">
          <w:pPr/>
        </w:pPrChange>
      </w:pPr>
    </w:p>
    <w:p w14:paraId="0000000B" w14:textId="0409761A" w:rsidR="00173F89" w:rsidRDefault="00F95485" w:rsidP="0065052A">
      <w:pPr>
        <w:spacing w:line="240" w:lineRule="auto"/>
        <w:rPr>
          <w:ins w:id="61" w:author="Author"/>
        </w:rPr>
        <w:pPrChange w:id="62" w:author="Author">
          <w:pPr/>
        </w:pPrChange>
      </w:pPr>
      <w:del w:id="63" w:author="Author">
        <w:r w:rsidDel="0065052A">
          <w:delText>[</w:delText>
        </w:r>
        <w:r w:rsidDel="00E0737C">
          <w:delText>name of sender</w:delText>
        </w:r>
      </w:del>
      <w:ins w:id="64" w:author="Author">
        <w:r w:rsidR="00E0737C">
          <w:t>Chukwunenye Anene</w:t>
        </w:r>
      </w:ins>
      <w:del w:id="65" w:author="Author">
        <w:r w:rsidDel="0065052A">
          <w:delText>]</w:delText>
        </w:r>
      </w:del>
    </w:p>
    <w:p w14:paraId="66B950CB" w14:textId="6E5D7068" w:rsidR="00B75C39" w:rsidRDefault="00B75C39" w:rsidP="0065052A">
      <w:pPr>
        <w:spacing w:line="240" w:lineRule="auto"/>
        <w:rPr>
          <w:ins w:id="66" w:author="Author"/>
        </w:rPr>
        <w:pPrChange w:id="67" w:author="Author">
          <w:pPr/>
        </w:pPrChange>
      </w:pPr>
    </w:p>
    <w:p w14:paraId="11AE3EDE" w14:textId="77777777" w:rsidR="00B75C39" w:rsidRDefault="00B75C39"/>
    <w:sectPr w:rsidR="00B75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AB0"/>
    <w:multiLevelType w:val="hybridMultilevel"/>
    <w:tmpl w:val="9074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6BAA"/>
    <w:multiLevelType w:val="hybridMultilevel"/>
    <w:tmpl w:val="5BDC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18246B"/>
    <w:rsid w:val="00217254"/>
    <w:rsid w:val="002E25D9"/>
    <w:rsid w:val="00345FED"/>
    <w:rsid w:val="00410384"/>
    <w:rsid w:val="004A629C"/>
    <w:rsid w:val="0065052A"/>
    <w:rsid w:val="007350FE"/>
    <w:rsid w:val="00740387"/>
    <w:rsid w:val="007C03D8"/>
    <w:rsid w:val="009F22EB"/>
    <w:rsid w:val="00B75C39"/>
    <w:rsid w:val="00E0737C"/>
    <w:rsid w:val="00E22E54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1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2022-12-19T13:48:00Z</dcterms:created>
  <dcterms:modified xsi:type="dcterms:W3CDTF">2022-12-19T13:48:00Z</dcterms:modified>
</cp:coreProperties>
</file>